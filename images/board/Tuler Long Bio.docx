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27B" w:rsidRPr="000F6319" w:rsidRDefault="000F6319" w:rsidP="000F6319">
      <w:pPr>
        <w:pStyle w:val="TimesBody"/>
        <w:suppressAutoHyphens/>
        <w:spacing w:before="0" w:after="108"/>
        <w:rPr>
          <w:rFonts w:asciiTheme="minorHAnsi" w:hAnsiTheme="minorHAnsi" w:cs="FarnhamDisplay Light"/>
          <w:b/>
          <w:color w:val="auto"/>
        </w:rPr>
      </w:pPr>
      <w:r>
        <w:rPr>
          <w:rFonts w:asciiTheme="minorHAnsi" w:hAnsiTheme="minorHAnsi" w:cs="FarnhamDisplay Light"/>
          <w:b/>
          <w:color w:val="auto"/>
        </w:rPr>
        <w:t>Bob Tuler</w:t>
      </w:r>
      <w:r>
        <w:rPr>
          <w:rFonts w:asciiTheme="minorHAnsi" w:hAnsiTheme="minorHAnsi" w:cs="FarnhamDisplay Light"/>
          <w:b/>
          <w:color w:val="auto"/>
        </w:rPr>
        <w:br/>
      </w:r>
      <w:r w:rsidR="00F4527B" w:rsidRPr="000F6319">
        <w:rPr>
          <w:rFonts w:asciiTheme="minorHAnsi" w:hAnsiTheme="minorHAnsi" w:cs="FarnhamDisplay Light"/>
          <w:b/>
          <w:color w:val="auto"/>
        </w:rPr>
        <w:t>Principal &amp; Co-Founder</w:t>
      </w:r>
      <w:r>
        <w:rPr>
          <w:rFonts w:asciiTheme="minorHAnsi" w:hAnsiTheme="minorHAnsi" w:cs="FarnhamDisplay Light"/>
          <w:b/>
          <w:color w:val="auto"/>
        </w:rPr>
        <w:br/>
      </w:r>
      <w:r w:rsidR="00F4527B" w:rsidRPr="000F6319">
        <w:rPr>
          <w:rFonts w:asciiTheme="minorHAnsi" w:hAnsiTheme="minorHAnsi" w:cs="FarnhamDisplay Light"/>
          <w:b/>
          <w:color w:val="auto"/>
        </w:rPr>
        <w:t>Radius Commercial Real Estate</w:t>
      </w:r>
    </w:p>
    <w:p w:rsidR="00F4527B" w:rsidRPr="000F6319" w:rsidRDefault="008F52D8" w:rsidP="008F52D8">
      <w:pPr>
        <w:pStyle w:val="TimesBody"/>
        <w:suppressAutoHyphens/>
        <w:spacing w:before="0" w:after="120" w:line="276" w:lineRule="auto"/>
        <w:rPr>
          <w:rFonts w:asciiTheme="minorHAnsi" w:hAnsiTheme="minorHAnsi" w:cs="FarnhamDisplay Light"/>
          <w:color w:val="auto"/>
        </w:rPr>
      </w:pPr>
      <w:r>
        <w:rPr>
          <w:rFonts w:asciiTheme="minorHAnsi" w:hAnsiTheme="minorHAnsi" w:cs="FarnhamDisplay Light"/>
          <w:color w:val="auto"/>
        </w:rPr>
        <w:t xml:space="preserve">Bob Tuler has enjoyed a </w:t>
      </w:r>
      <w:r w:rsidR="00F4527B" w:rsidRPr="000F6319">
        <w:rPr>
          <w:rFonts w:asciiTheme="minorHAnsi" w:hAnsiTheme="minorHAnsi" w:cs="FarnhamDisplay Light"/>
          <w:color w:val="auto"/>
        </w:rPr>
        <w:t>storied career that spans 41 years</w:t>
      </w:r>
      <w:r w:rsidR="003C1D9B">
        <w:rPr>
          <w:rFonts w:asciiTheme="minorHAnsi" w:hAnsiTheme="minorHAnsi" w:cs="FarnhamDisplay Light"/>
          <w:color w:val="auto"/>
        </w:rPr>
        <w:t xml:space="preserve"> as a commercial real estate broker in the Santa Barbara area</w:t>
      </w:r>
      <w:r w:rsidR="00F4527B" w:rsidRPr="000F6319">
        <w:rPr>
          <w:rFonts w:asciiTheme="minorHAnsi" w:hAnsiTheme="minorHAnsi" w:cs="FarnhamDisplay Light"/>
          <w:color w:val="auto"/>
        </w:rPr>
        <w:t>, amassing leases and sales totaling over 17.3 million sq. ft. of space and</w:t>
      </w:r>
      <w:r>
        <w:rPr>
          <w:rFonts w:asciiTheme="minorHAnsi" w:hAnsiTheme="minorHAnsi" w:cs="FarnhamDisplay Light"/>
          <w:color w:val="auto"/>
        </w:rPr>
        <w:t xml:space="preserve"> nearly $1.9 billion in volume.</w:t>
      </w:r>
    </w:p>
    <w:p w:rsidR="003C1D9B" w:rsidDel="0061332A" w:rsidRDefault="00F4527B" w:rsidP="008F52D8">
      <w:pPr>
        <w:pStyle w:val="TimesBody"/>
        <w:suppressAutoHyphens/>
        <w:spacing w:before="0" w:after="120" w:line="276" w:lineRule="auto"/>
        <w:rPr>
          <w:del w:id="0" w:author="Bob Tuler" w:date="2019-01-29T18:07:00Z"/>
          <w:rFonts w:asciiTheme="minorHAnsi" w:hAnsiTheme="minorHAnsi" w:cs="FarnhamDisplay Light"/>
          <w:color w:val="auto"/>
        </w:rPr>
      </w:pPr>
      <w:r w:rsidRPr="000F6319">
        <w:rPr>
          <w:rFonts w:asciiTheme="minorHAnsi" w:hAnsiTheme="minorHAnsi" w:cs="FarnhamDisplay Light"/>
          <w:color w:val="auto"/>
        </w:rPr>
        <w:t>Over the years Bob has spearhea</w:t>
      </w:r>
      <w:r w:rsidR="008F52D8">
        <w:rPr>
          <w:rFonts w:asciiTheme="minorHAnsi" w:hAnsiTheme="minorHAnsi" w:cs="FarnhamDisplay Light"/>
          <w:color w:val="auto"/>
        </w:rPr>
        <w:t xml:space="preserve">ded many of the largest office and </w:t>
      </w:r>
      <w:r w:rsidRPr="000F6319">
        <w:rPr>
          <w:rFonts w:asciiTheme="minorHAnsi" w:hAnsiTheme="minorHAnsi" w:cs="FarnhamDisplay Light"/>
          <w:color w:val="auto"/>
        </w:rPr>
        <w:t xml:space="preserve">industrial transactions on the South Coast, including 1–71 S. Los </w:t>
      </w:r>
      <w:proofErr w:type="spellStart"/>
      <w:r w:rsidRPr="000F6319">
        <w:rPr>
          <w:rFonts w:asciiTheme="minorHAnsi" w:hAnsiTheme="minorHAnsi" w:cs="FarnhamDisplay Light"/>
          <w:color w:val="auto"/>
        </w:rPr>
        <w:t>Carneros</w:t>
      </w:r>
      <w:proofErr w:type="spellEnd"/>
      <w:r w:rsidRPr="000F6319">
        <w:rPr>
          <w:rFonts w:asciiTheme="minorHAnsi" w:hAnsiTheme="minorHAnsi" w:cs="FarnhamDisplay Light"/>
          <w:color w:val="auto"/>
        </w:rPr>
        <w:t xml:space="preserve"> for $53 million and The Devereux Campus for $27.5 </w:t>
      </w:r>
      <w:proofErr w:type="spellStart"/>
      <w:r w:rsidRPr="000F6319">
        <w:rPr>
          <w:rFonts w:asciiTheme="minorHAnsi" w:hAnsiTheme="minorHAnsi" w:cs="FarnhamDisplay Light"/>
          <w:color w:val="auto"/>
        </w:rPr>
        <w:t>million</w:t>
      </w:r>
    </w:p>
    <w:p w:rsidR="00F4527B" w:rsidRPr="000F6319" w:rsidRDefault="00F4527B" w:rsidP="008F52D8">
      <w:pPr>
        <w:pStyle w:val="TimesBody"/>
        <w:suppressAutoHyphens/>
        <w:spacing w:before="0" w:after="120" w:line="276" w:lineRule="auto"/>
        <w:rPr>
          <w:rFonts w:asciiTheme="minorHAnsi" w:hAnsiTheme="minorHAnsi" w:cs="FarnhamDisplay Light"/>
          <w:color w:val="auto"/>
        </w:rPr>
      </w:pPr>
      <w:r w:rsidRPr="000F6319">
        <w:rPr>
          <w:rFonts w:asciiTheme="minorHAnsi" w:hAnsiTheme="minorHAnsi" w:cs="FarnhamDisplay Light"/>
          <w:color w:val="auto"/>
        </w:rPr>
        <w:t>Today</w:t>
      </w:r>
      <w:proofErr w:type="spellEnd"/>
      <w:r w:rsidRPr="000F6319">
        <w:rPr>
          <w:rFonts w:asciiTheme="minorHAnsi" w:hAnsiTheme="minorHAnsi" w:cs="FarnhamDisplay Light"/>
          <w:color w:val="auto"/>
        </w:rPr>
        <w:t xml:space="preserve"> Bob’s record stands as having completed the most commercial transactions of any age</w:t>
      </w:r>
      <w:r w:rsidR="003C1D9B">
        <w:rPr>
          <w:rFonts w:asciiTheme="minorHAnsi" w:hAnsiTheme="minorHAnsi" w:cs="FarnhamDisplay Light"/>
          <w:color w:val="auto"/>
        </w:rPr>
        <w:t>nt in Santa Barbara County. H</w:t>
      </w:r>
      <w:r w:rsidRPr="000F6319">
        <w:rPr>
          <w:rFonts w:asciiTheme="minorHAnsi" w:hAnsiTheme="minorHAnsi" w:cs="FarnhamDisplay Light"/>
          <w:color w:val="auto"/>
        </w:rPr>
        <w:t xml:space="preserve">e is also a multiple recipient of the Pacific Coast Business Times Tri-Counties “Dealmakers of the Year” award for largest lease </w:t>
      </w:r>
      <w:r w:rsidR="003C1D9B">
        <w:rPr>
          <w:rFonts w:asciiTheme="minorHAnsi" w:hAnsiTheme="minorHAnsi" w:cs="FarnhamDisplay Light"/>
          <w:color w:val="auto"/>
        </w:rPr>
        <w:t xml:space="preserve">or </w:t>
      </w:r>
      <w:r w:rsidRPr="000F6319">
        <w:rPr>
          <w:rFonts w:asciiTheme="minorHAnsi" w:hAnsiTheme="minorHAnsi" w:cs="FarnhamDisplay Light"/>
          <w:color w:val="auto"/>
        </w:rPr>
        <w:t>sale transactions.</w:t>
      </w:r>
    </w:p>
    <w:p w:rsidR="006279BE" w:rsidRPr="000F6319" w:rsidRDefault="006279BE" w:rsidP="006279BE">
      <w:pPr>
        <w:spacing w:after="120" w:line="276" w:lineRule="auto"/>
        <w:rPr>
          <w:rFonts w:cs="FarnhamDisplay Light"/>
          <w:sz w:val="24"/>
          <w:szCs w:val="24"/>
        </w:rPr>
      </w:pPr>
      <w:r w:rsidRPr="000F6319">
        <w:rPr>
          <w:rFonts w:cs="FarnhamDisplay Light"/>
          <w:sz w:val="24"/>
          <w:szCs w:val="24"/>
        </w:rPr>
        <w:t xml:space="preserve">Since 1991 he has been a significant contributor to the UCSB Economic Forecast Project, serving as president and board member while providing comprehensive lease rate data and analysis on </w:t>
      </w:r>
      <w:r w:rsidR="00D7370F">
        <w:rPr>
          <w:rFonts w:cs="FarnhamDisplay Light"/>
          <w:sz w:val="24"/>
          <w:szCs w:val="24"/>
        </w:rPr>
        <w:t>South Coast commercial property</w:t>
      </w:r>
      <w:r w:rsidRPr="000F6319">
        <w:rPr>
          <w:rFonts w:cs="FarnhamDisplay Light"/>
          <w:sz w:val="24"/>
          <w:szCs w:val="24"/>
        </w:rPr>
        <w:t>.</w:t>
      </w:r>
    </w:p>
    <w:sectPr w:rsidR="006279BE" w:rsidRPr="000F631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72F7" w:rsidRDefault="00A272F7" w:rsidP="00F4527B">
      <w:pPr>
        <w:spacing w:after="0" w:line="240" w:lineRule="auto"/>
      </w:pPr>
      <w:r>
        <w:separator/>
      </w:r>
    </w:p>
  </w:endnote>
  <w:endnote w:type="continuationSeparator" w:id="0">
    <w:p w:rsidR="00A272F7" w:rsidRDefault="00A272F7" w:rsidP="00F45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FarnhamDisplay Light">
    <w:panose1 w:val="00000000000000000000"/>
    <w:charset w:val="00"/>
    <w:family w:val="moder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27B" w:rsidRDefault="00F4527B" w:rsidP="00F4527B">
    <w:pPr>
      <w:pStyle w:val="Footer"/>
      <w:jc w:val="center"/>
    </w:pPr>
    <w:r>
      <w:t>Radius Commercial Real Estate</w:t>
    </w:r>
  </w:p>
  <w:p w:rsidR="00F4527B" w:rsidRDefault="00F4527B" w:rsidP="00F4527B">
    <w:pPr>
      <w:pStyle w:val="Footer"/>
      <w:jc w:val="center"/>
    </w:pPr>
    <w:r>
      <w:t xml:space="preserve">205 E Carrillo St, </w:t>
    </w:r>
    <w:proofErr w:type="spellStart"/>
    <w:r>
      <w:t>Ste</w:t>
    </w:r>
    <w:proofErr w:type="spellEnd"/>
    <w:r>
      <w:t xml:space="preserve"> 100 | Santa Barbara, CA 93101 | 805.965.5500 | radiusgroup.com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72F7" w:rsidRDefault="00A272F7" w:rsidP="00F4527B">
      <w:pPr>
        <w:spacing w:after="0" w:line="240" w:lineRule="auto"/>
      </w:pPr>
      <w:r>
        <w:separator/>
      </w:r>
    </w:p>
  </w:footnote>
  <w:footnote w:type="continuationSeparator" w:id="0">
    <w:p w:rsidR="00A272F7" w:rsidRDefault="00A272F7" w:rsidP="00F45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27B" w:rsidRDefault="00F4527B" w:rsidP="00F4527B">
    <w:pPr>
      <w:pStyle w:val="Header"/>
      <w:jc w:val="center"/>
    </w:pPr>
    <w:r>
      <w:rPr>
        <w:noProof/>
      </w:rPr>
      <w:drawing>
        <wp:inline distT="0" distB="0" distL="0" distR="0">
          <wp:extent cx="2095500" cy="523875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adius_Logo_2-Color_N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40965" cy="5352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F4527B" w:rsidRDefault="00F4527B" w:rsidP="00F4527B">
    <w:pPr>
      <w:pStyle w:val="Header"/>
      <w:jc w:val="center"/>
    </w:pPr>
  </w:p>
  <w:p w:rsidR="00F4527B" w:rsidRDefault="00F4527B" w:rsidP="00F4527B">
    <w:pPr>
      <w:pStyle w:val="Header"/>
      <w:jc w:val="center"/>
    </w:pPr>
  </w:p>
  <w:p w:rsidR="00F4527B" w:rsidRDefault="00F4527B" w:rsidP="00F4527B">
    <w:pPr>
      <w:pStyle w:val="Header"/>
      <w:jc w:val="cent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ob Tuler">
    <w15:presenceInfo w15:providerId="AD" w15:userId="S-1-5-21-359612090-1946573499-1532313055-114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4A6"/>
    <w:rsid w:val="000F6319"/>
    <w:rsid w:val="003834A6"/>
    <w:rsid w:val="003C1D9B"/>
    <w:rsid w:val="0061332A"/>
    <w:rsid w:val="006279BE"/>
    <w:rsid w:val="008F52D8"/>
    <w:rsid w:val="009343F6"/>
    <w:rsid w:val="00995C04"/>
    <w:rsid w:val="009A7D9C"/>
    <w:rsid w:val="00A272F7"/>
    <w:rsid w:val="00A716BF"/>
    <w:rsid w:val="00AA57B1"/>
    <w:rsid w:val="00D7370F"/>
    <w:rsid w:val="00DB0388"/>
    <w:rsid w:val="00E0154B"/>
    <w:rsid w:val="00F4527B"/>
    <w:rsid w:val="00F8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E9702"/>
  <w15:chartTrackingRefBased/>
  <w15:docId w15:val="{CC7A36D9-00D3-4858-A0BB-1CF093BF3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sBody">
    <w:name w:val="Times Body"/>
    <w:basedOn w:val="Normal"/>
    <w:uiPriority w:val="99"/>
    <w:rsid w:val="00F4527B"/>
    <w:pPr>
      <w:autoSpaceDE w:val="0"/>
      <w:autoSpaceDN w:val="0"/>
      <w:adjustRightInd w:val="0"/>
      <w:spacing w:before="90"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452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27B"/>
  </w:style>
  <w:style w:type="paragraph" w:styleId="Footer">
    <w:name w:val="footer"/>
    <w:basedOn w:val="Normal"/>
    <w:link w:val="FooterChar"/>
    <w:uiPriority w:val="99"/>
    <w:unhideWhenUsed/>
    <w:rsid w:val="00F452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86EBD-D5DF-4E95-971F-138559172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Coronado</dc:creator>
  <cp:keywords/>
  <dc:description/>
  <cp:lastModifiedBy>Megan Ahmad 2</cp:lastModifiedBy>
  <cp:revision>8</cp:revision>
  <dcterms:created xsi:type="dcterms:W3CDTF">2019-01-28T17:25:00Z</dcterms:created>
  <dcterms:modified xsi:type="dcterms:W3CDTF">2019-01-29T20:01:00Z</dcterms:modified>
</cp:coreProperties>
</file>